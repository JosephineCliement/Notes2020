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b/>
          <w:color w:val="404040"/>
          <w:sz w:val="36"/>
          <w:szCs w:val="24"/>
          <w:lang w:eastAsia="en-IN"/>
        </w:rPr>
      </w:pPr>
      <w:proofErr w:type="spellStart"/>
      <w:r w:rsidRPr="008D37DF">
        <w:rPr>
          <w:rFonts w:ascii="Arial" w:eastAsia="Times New Roman" w:hAnsi="Arial" w:cs="Arial"/>
          <w:b/>
          <w:color w:val="404040"/>
          <w:sz w:val="36"/>
          <w:szCs w:val="24"/>
          <w:lang w:eastAsia="en-IN"/>
        </w:rPr>
        <w:t>Crontab</w:t>
      </w:r>
      <w:proofErr w:type="spellEnd"/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The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daemon on Linux runs tasks in the background at specific times; it’s like the Task Scheduler on Windows. Add tasks to your system’s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files using the appropriate syntax and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will automatically run them for you.</w:t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files can be used to automate backups, system maintenance and other repetitive tasks. The syntax is powerful and flexible, so you can have a task run every fifteen minutes or at a specific minute on a specific day every year.</w:t>
      </w:r>
    </w:p>
    <w:p w:rsidR="008D37DF" w:rsidRPr="008D37DF" w:rsidRDefault="008D37DF" w:rsidP="008D37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41"/>
          <w:szCs w:val="41"/>
          <w:lang w:eastAsia="en-IN"/>
        </w:rPr>
      </w:pPr>
      <w:r w:rsidRPr="008D37DF">
        <w:rPr>
          <w:rFonts w:ascii="Arial" w:eastAsia="Times New Roman" w:hAnsi="Arial" w:cs="Arial"/>
          <w:b/>
          <w:bCs/>
          <w:color w:val="404040"/>
          <w:sz w:val="41"/>
          <w:szCs w:val="41"/>
          <w:lang w:eastAsia="en-IN"/>
        </w:rPr>
        <w:t xml:space="preserve">Opening 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41"/>
          <w:szCs w:val="41"/>
          <w:lang w:eastAsia="en-IN"/>
        </w:rPr>
        <w:t>Crontab</w:t>
      </w:r>
      <w:proofErr w:type="spellEnd"/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4067175" cy="2562225"/>
            <wp:effectExtent l="19050" t="0" r="9525" b="0"/>
            <wp:docPr id="1" name="Picture 1" descr="https://www.howtogeek.com/wp-content/uploads/2011/12/x2011-12-22-14h30_15.png.pagespeed.gp+jp+jw+pj+ws+js+rj+rp+rw+ri+cp+md.ic.8naiL_rL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1/12/x2011-12-22-14h30_15.png.pagespeed.gp+jp+jw+pj+ws+js+rj+rp+rw+ri+cp+md.ic.8naiL_rLwz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First, open a terminal window from your Linux desktop’s applications menu. You can click the Dash icon, type Terminal and press Enter to open one if you’re using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Ubuntu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.</w:t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134100" cy="3514725"/>
            <wp:effectExtent l="19050" t="0" r="0" b="0"/>
            <wp:docPr id="2" name="Picture 2" descr="https://www.howtogeek.com/wp-content/uploads/2011/12/x2011-12-22-14h13_00.png.pagespeed.gp+jp+jw+pj+ws+js+rj+rp+rw+ri+cp+md.ic.3hSDvAjv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owtogeek.com/wp-content/uploads/2011/12/x2011-12-22-14h13_00.png.pagespeed.gp+jp+jw+pj+ws+js+rj+rp+rw+ri+cp+md.ic.3hSDvAjvX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Use the 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-e</w:t>
      </w: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 command  to open your user account’s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file. Commands in this file run with your user account’s permissions. If you want a command to run with system permissions, use the 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sudo</w:t>
      </w:r>
      <w:proofErr w:type="spellEnd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-e</w:t>
      </w: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 command to open the root account’s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file. Use the 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su</w:t>
      </w:r>
      <w:proofErr w:type="spellEnd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-c “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-e”</w:t>
      </w: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 command instead if your Linux distribution doesn’t use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sudo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.</w:t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134100" cy="3495675"/>
            <wp:effectExtent l="19050" t="0" r="0" b="0"/>
            <wp:docPr id="3" name="Picture 3" descr="https://www.howtogeek.com/wp-content/uploads/2011/12/2011-12-22-14h18_16.png.pagespeed.ce.fUsZ3unp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wtogeek.com/wp-content/uploads/2011/12/2011-12-22-14h18_16.png.pagespeed.ce.fUsZ3unpo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lastRenderedPageBreak/>
        <w:t xml:space="preserve">You may be asked to select an editor. Select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Nano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if it’s available by typing its number and pressing Enter. Vi and other more advanced editors may be preferred by advanced users, but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Nano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is an easy editor to get started with.</w:t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096000" cy="3495675"/>
            <wp:effectExtent l="19050" t="0" r="0" b="0"/>
            <wp:docPr id="4" name="Picture 4" descr="https://www.howtogeek.com/wp-content/uploads/2011/12/x2011-12-22-14h26_41.png.pagespeed.gp+jp+jw+pj+ws+js+rj+rp+rw+ri+cp+md.ic.KjYb41J1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owtogeek.com/wp-content/uploads/2011/12/x2011-12-22-14h26_41.png.pagespeed.gp+jp+jw+pj+ws+js+rj+rp+rw+ri+cp+md.ic.KjYb41J1F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You’ll see the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Nano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text editor, identified by the “GNU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nano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” header at the top of your terminal window. If you don’t,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probably opened in the vi text editor.</w:t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181725" cy="3562350"/>
            <wp:effectExtent l="19050" t="0" r="9525" b="0"/>
            <wp:docPr id="5" name="Picture 5" descr="https://www.howtogeek.com/wp-content/uploads/2011/12/x2011-12-22-14h25_57.png.pagespeed.gp+jp+jw+pj+ws+js+rj+rp+rw+ri+cp+md.ic.ujXhhta6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wtogeek.com/wp-content/uploads/2011/12/x2011-12-22-14h25_57.png.pagespeed.gp+jp+jw+pj+ws+js+rj+rp+rw+ri+cp+md.ic.ujXhhta66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lastRenderedPageBreak/>
        <w:t>If you’re not comfortable using vi, you can type </w:t>
      </w:r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:quit</w:t>
      </w: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into vi and press Enter to close it. Run the </w:t>
      </w:r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export EDITOR=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nano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command, then run </w:t>
      </w:r>
      <w:proofErr w:type="spellStart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-e</w:t>
      </w:r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 again to open the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crontab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file in </w:t>
      </w:r>
      <w:proofErr w:type="spellStart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Nano</w:t>
      </w:r>
      <w:proofErr w:type="spellEnd"/>
      <w:r w:rsidRPr="008D37DF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.</w:t>
      </w:r>
    </w:p>
    <w:p w:rsidR="008D37DF" w:rsidRPr="008D37DF" w:rsidRDefault="008D37DF" w:rsidP="008D37DF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0" w:author="Unknown"/>
          <w:rFonts w:ascii="Arial" w:eastAsia="Times New Roman" w:hAnsi="Arial" w:cs="Arial"/>
          <w:b/>
          <w:bCs/>
          <w:color w:val="404040"/>
          <w:sz w:val="41"/>
          <w:szCs w:val="41"/>
          <w:lang w:eastAsia="en-IN"/>
        </w:rPr>
      </w:pPr>
      <w:ins w:id="1" w:author="Unknown">
        <w:r w:rsidRPr="008D37DF">
          <w:rPr>
            <w:rFonts w:ascii="Arial" w:eastAsia="Times New Roman" w:hAnsi="Arial" w:cs="Arial"/>
            <w:b/>
            <w:bCs/>
            <w:color w:val="404040"/>
            <w:sz w:val="41"/>
            <w:szCs w:val="41"/>
            <w:lang w:eastAsia="en-IN"/>
          </w:rPr>
          <w:t>Adding New Tasks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2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3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Use the arrow keys or the page down key to scroll to the bottom of the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crontab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 file in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Nano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. The lines starting with # are comment lines, which means that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 ignores them. Comments just provide information to people editing the file.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4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115050" cy="3457575"/>
            <wp:effectExtent l="19050" t="0" r="0" b="0"/>
            <wp:docPr id="6" name="Picture 6" descr="https://www.howtogeek.com/wp-content/uploads/2011/12/x2011-12-22-14h31_29.png.pagespeed.gp+jp+jw+pj+ws+js+rj+rp+rw+ri+cp+md.ic.opmk7i-R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owtogeek.com/wp-content/uploads/2011/12/x2011-12-22-14h31_29.png.pagespeed.gp+jp+jw+pj+ws+js+rj+rp+rw+ri+cp+md.ic.opmk7i-RR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5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6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Lines in the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crontab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 file are written in the following sequence, with the following acceptable values:</w:t>
        </w:r>
      </w:ins>
    </w:p>
    <w:p w:rsidR="008D37DF" w:rsidRPr="008D37DF" w:rsidRDefault="008D37DF" w:rsidP="008D37DF">
      <w:pPr>
        <w:shd w:val="clear" w:color="auto" w:fill="F9F9F9"/>
        <w:spacing w:after="150" w:line="240" w:lineRule="auto"/>
        <w:rPr>
          <w:ins w:id="7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8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minute(0-59) hour(0-23) day(1-31) month(1-12) weekday(0-6) command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9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10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You can use an asterisk (*) character to match any value. For example, using a asterisk for the month would cause the command to run every month.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11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134100" cy="3543300"/>
            <wp:effectExtent l="19050" t="0" r="0" b="0"/>
            <wp:docPr id="7" name="Picture 7" descr="https://www.howtogeek.com/wp-content/uploads/2011/12/x2011-12-22-15h55_53.png.pagespeed.gp+jp+jw+pj+ws+js+rj+rp+rw+ri+cp+md.ic.QF-QjbBd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owtogeek.com/wp-content/uploads/2011/12/x2011-12-22-15h55_53.png.pagespeed.gp+jp+jw+pj+ws+js+rj+rp+rw+ri+cp+md.ic.QF-QjbBdX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12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13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For example, let’s say we want to run the command /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usr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/bin/example at 12:30 a.m. every day. We’d type:</w:t>
        </w:r>
      </w:ins>
    </w:p>
    <w:p w:rsidR="008D37DF" w:rsidRPr="008D37DF" w:rsidRDefault="008D37DF" w:rsidP="008D37DF">
      <w:pPr>
        <w:shd w:val="clear" w:color="auto" w:fill="F9F9F9"/>
        <w:spacing w:after="150" w:line="240" w:lineRule="auto"/>
        <w:rPr>
          <w:ins w:id="14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15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29 0 * * * /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usr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/bin/example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16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17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We use 29 for the 30-minute mark and 0 for 12 a.m. because the minute, hour and weekday values start at 0. Note that the day and month values start at 1 instead of 0.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18" w:author="Unknown"/>
          <w:rFonts w:ascii="Arial" w:eastAsia="Times New Roman" w:hAnsi="Arial" w:cs="Arial"/>
          <w:b/>
          <w:bCs/>
          <w:color w:val="404040"/>
          <w:sz w:val="41"/>
          <w:szCs w:val="41"/>
          <w:lang w:eastAsia="en-IN"/>
        </w:rPr>
      </w:pPr>
      <w:ins w:id="19" w:author="Unknown">
        <w:r w:rsidRPr="008D37DF">
          <w:rPr>
            <w:rFonts w:ascii="Arial" w:eastAsia="Times New Roman" w:hAnsi="Arial" w:cs="Arial"/>
            <w:b/>
            <w:bCs/>
            <w:color w:val="404040"/>
            <w:sz w:val="41"/>
            <w:szCs w:val="41"/>
            <w:lang w:eastAsia="en-IN"/>
          </w:rPr>
          <w:t>Multiple Values and Ranges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20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21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Use comma-separated values to specific multiple times. For example, the line</w:t>
        </w:r>
      </w:ins>
    </w:p>
    <w:p w:rsidR="008D37DF" w:rsidRPr="008D37DF" w:rsidRDefault="008D37DF" w:rsidP="008D37DF">
      <w:pPr>
        <w:shd w:val="clear" w:color="auto" w:fill="F9F9F9"/>
        <w:spacing w:after="150" w:line="240" w:lineRule="auto"/>
        <w:rPr>
          <w:ins w:id="22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23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0,14,29,44 * * * * /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usr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/bin/example2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24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25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runs /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usr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/bin/example2 at the 15-minute mark on every hour, every day. Make sure you add each new task on a new line.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26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124575" cy="3495675"/>
            <wp:effectExtent l="19050" t="0" r="9525" b="0"/>
            <wp:docPr id="8" name="Picture 8" descr="https://www.howtogeek.com/wp-content/uploads/2011/12/x2011-12-22-16h07_19.png.pagespeed.gp+jp+jw+pj+ws+js+rj+rp+rw+ri+cp+md.ic.t-WkwMC0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owtogeek.com/wp-content/uploads/2011/12/x2011-12-22-16h07_19.png.pagespeed.gp+jp+jw+pj+ws+js+rj+rp+rw+ri+cp+md.ic.t-WkwMC0a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27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28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Use dash-separated values to specify a range of values. For example, the line</w:t>
        </w:r>
      </w:ins>
    </w:p>
    <w:p w:rsidR="008D37DF" w:rsidRPr="008D37DF" w:rsidRDefault="008D37DF" w:rsidP="008D37DF">
      <w:pPr>
        <w:shd w:val="clear" w:color="auto" w:fill="F9F9F9"/>
        <w:spacing w:after="150" w:line="240" w:lineRule="auto"/>
        <w:rPr>
          <w:ins w:id="29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30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0 11 * 1-6 * /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usr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/bin/example3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31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32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runs /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usr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/bin/example3 at noon every day, but only in the first six months of the year.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33" w:author="Unknown"/>
          <w:rFonts w:ascii="Arial" w:eastAsia="Times New Roman" w:hAnsi="Arial" w:cs="Arial"/>
          <w:b/>
          <w:bCs/>
          <w:color w:val="404040"/>
          <w:sz w:val="41"/>
          <w:szCs w:val="41"/>
          <w:lang w:eastAsia="en-IN"/>
        </w:rPr>
      </w:pPr>
      <w:ins w:id="34" w:author="Unknown">
        <w:r w:rsidRPr="008D37DF">
          <w:rPr>
            <w:rFonts w:ascii="Arial" w:eastAsia="Times New Roman" w:hAnsi="Arial" w:cs="Arial"/>
            <w:b/>
            <w:bCs/>
            <w:color w:val="404040"/>
            <w:sz w:val="41"/>
            <w:szCs w:val="41"/>
            <w:lang w:eastAsia="en-IN"/>
          </w:rPr>
          <w:t>Saving the File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35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36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Press Ctrl-O and press Enter to save the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crontab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 file in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Nano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. Use the Ctrl-X shortcut to close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Nano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 after you’ve saved the file.</w:t>
        </w:r>
      </w:ins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37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153150" cy="3533775"/>
            <wp:effectExtent l="19050" t="0" r="0" b="0"/>
            <wp:docPr id="9" name="Picture 9" descr="https://www.howtogeek.com/wp-content/uploads/2011/12/x2011-12-22-16h08_40.png.pagespeed.gp+jp+jw+pj+ws+js+rj+rp+rw+ri+cp+md.ic.8Fu-6vb3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owtogeek.com/wp-content/uploads/2011/12/x2011-12-22-16h08_40.png.pagespeed.gp+jp+jw+pj+ws+js+rj+rp+rw+ri+cp+md.ic.8Fu-6vb3S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DF" w:rsidRPr="008D37DF" w:rsidRDefault="008D37DF" w:rsidP="008D37DF">
      <w:pPr>
        <w:shd w:val="clear" w:color="auto" w:fill="FFFFFF"/>
        <w:spacing w:before="100" w:beforeAutospacing="1" w:after="360" w:line="240" w:lineRule="auto"/>
        <w:rPr>
          <w:ins w:id="38" w:author="Unknown"/>
          <w:rFonts w:ascii="Arial" w:eastAsia="Times New Roman" w:hAnsi="Arial" w:cs="Arial"/>
          <w:color w:val="404040"/>
          <w:sz w:val="24"/>
          <w:szCs w:val="24"/>
          <w:lang w:eastAsia="en-IN"/>
        </w:rPr>
      </w:pPr>
      <w:ins w:id="39" w:author="Unknown"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You’ll see the “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crontab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: installing new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crontab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” message, indicating that your new </w:t>
        </w:r>
        <w:proofErr w:type="spellStart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crontab</w:t>
        </w:r>
        <w:proofErr w:type="spellEnd"/>
        <w:r w:rsidRPr="008D37DF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 xml:space="preserve"> file was installed successfully.</w:t>
        </w:r>
      </w:ins>
    </w:p>
    <w:p w:rsidR="00E33A3C" w:rsidRDefault="008D37DF"/>
    <w:sectPr w:rsidR="00E33A3C" w:rsidSect="0058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37DF"/>
    <w:rsid w:val="005845CD"/>
    <w:rsid w:val="008D37DF"/>
    <w:rsid w:val="00A13218"/>
    <w:rsid w:val="00AD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CD"/>
  </w:style>
  <w:style w:type="paragraph" w:styleId="Heading2">
    <w:name w:val="heading 2"/>
    <w:basedOn w:val="Normal"/>
    <w:link w:val="Heading2Char"/>
    <w:uiPriority w:val="9"/>
    <w:qFormat/>
    <w:rsid w:val="008D3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7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37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540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  <w:div w:id="1662080267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  <w:div w:id="857155025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  <w:div w:id="1214346614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2020-10-28T18:02:00Z</dcterms:created>
  <dcterms:modified xsi:type="dcterms:W3CDTF">2020-10-28T18:02:00Z</dcterms:modified>
</cp:coreProperties>
</file>